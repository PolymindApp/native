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14B" w:rsidRPr="004A67AD" w:rsidRDefault="00EC5D0E" w:rsidP="00EC5D0E">
      <w:pPr>
        <w:pStyle w:val="Titre1"/>
      </w:pPr>
      <w:bookmarkStart w:id="0" w:name="_Hlk38358271"/>
      <w:r w:rsidRPr="004A67AD">
        <w:t>Création d’un projet Vue-Native</w:t>
      </w:r>
    </w:p>
    <w:p w:rsidR="00EC5D0E" w:rsidRPr="004A67AD" w:rsidRDefault="00EC5D0E">
      <w:pPr>
        <w:rPr>
          <w:sz w:val="28"/>
          <w:szCs w:val="28"/>
        </w:rPr>
      </w:pPr>
    </w:p>
    <w:p w:rsidR="00EC5D0E" w:rsidRPr="004A67AD" w:rsidRDefault="00EC5D0E" w:rsidP="00EC5D0E">
      <w:pPr>
        <w:pStyle w:val="Titre2"/>
        <w:spacing w:line="360" w:lineRule="auto"/>
      </w:pPr>
      <w:r w:rsidRPr="004A67AD">
        <w:t>Installation de Vue-Native</w:t>
      </w:r>
    </w:p>
    <w:p w:rsidR="00EC5D0E" w:rsidRDefault="00EC5D0E" w:rsidP="00EC5D0E">
      <w:r w:rsidRPr="00EC5D0E">
        <w:t>Afin d’être en mesure de c</w:t>
      </w:r>
      <w:r>
        <w:t>réer un projet Vue-Native, il vous faudra divers outils. Vous devrez commencer par vous assurer d’avoir installé de manière globale les programmes suivants :</w:t>
      </w:r>
    </w:p>
    <w:p w:rsidR="00EC5D0E" w:rsidRDefault="00EC5D0E" w:rsidP="00EC5D0E">
      <w:pPr>
        <w:pStyle w:val="Paragraphedeliste"/>
        <w:numPr>
          <w:ilvl w:val="0"/>
          <w:numId w:val="1"/>
        </w:numPr>
      </w:pPr>
      <w:r>
        <w:t>Node (version supérieure à 6.0)</w:t>
      </w:r>
    </w:p>
    <w:p w:rsidR="00EC5D0E" w:rsidRDefault="00EC5D0E" w:rsidP="00EC5D0E">
      <w:pPr>
        <w:pStyle w:val="Paragraphedeliste"/>
        <w:numPr>
          <w:ilvl w:val="0"/>
          <w:numId w:val="1"/>
        </w:numPr>
      </w:pPr>
      <w:r>
        <w:t>npm (version supérieure à 4.0)</w:t>
      </w:r>
    </w:p>
    <w:p w:rsidR="00EC5D0E" w:rsidRDefault="00EC5D0E" w:rsidP="00EC5D0E">
      <w:pPr>
        <w:pStyle w:val="Paragraphedeliste"/>
        <w:numPr>
          <w:ilvl w:val="0"/>
          <w:numId w:val="1"/>
        </w:numPr>
      </w:pPr>
      <w:r>
        <w:t>Expo CLI ou React Native CLI</w:t>
      </w:r>
    </w:p>
    <w:p w:rsidR="00EC5D0E" w:rsidRDefault="007832A8" w:rsidP="00EC5D0E">
      <w:r>
        <w:t xml:space="preserve">Afin d’être en mesure de créer un projet Vue Native, vous aurez besoin de l’outil </w:t>
      </w:r>
      <w:r w:rsidRPr="007832A8">
        <w:rPr>
          <w:i/>
          <w:iCs/>
        </w:rPr>
        <w:t>Vue Native CLI</w:t>
      </w:r>
      <w:r>
        <w:t xml:space="preserve"> qui vous permettra de créer automatiquement un projet Vue Native incorporant pour vous les fichiers requis afin que vos composantes Vue soient interprétées et converties en composants React Native.</w:t>
      </w:r>
    </w:p>
    <w:p w:rsidR="007832A8" w:rsidRDefault="007832A8" w:rsidP="00EC5D0E">
      <w:r>
        <w:t>Vous pourrez installer cet outil grâce à la commande suivante :</w:t>
      </w:r>
    </w:p>
    <w:p w:rsidR="00333D11" w:rsidRPr="00333D11" w:rsidRDefault="007832A8" w:rsidP="00333D11">
      <w:pPr>
        <w:pStyle w:val="PrformatHTML"/>
        <w:shd w:val="clear" w:color="auto" w:fill="F8F8F8"/>
        <w:spacing w:line="360" w:lineRule="atLeast"/>
        <w:rPr>
          <w:rFonts w:ascii="Courier" w:hAnsi="Courier"/>
          <w:color w:val="525252"/>
          <w:sz w:val="19"/>
          <w:szCs w:val="19"/>
        </w:rPr>
      </w:pPr>
      <w:r>
        <w:tab/>
      </w:r>
      <w:r w:rsidR="00333D11" w:rsidRPr="00333D11">
        <w:rPr>
          <w:rFonts w:ascii="Courier" w:hAnsi="Courier"/>
          <w:color w:val="525252"/>
          <w:sz w:val="19"/>
          <w:szCs w:val="19"/>
        </w:rPr>
        <w:t>npm install --global vue-native-cli</w:t>
      </w:r>
    </w:p>
    <w:p w:rsidR="00333D11" w:rsidRDefault="00333D11" w:rsidP="00EC5D0E">
      <w:pPr>
        <w:rPr>
          <w:rFonts w:ascii="Garamond" w:hAnsi="Garamond"/>
        </w:rPr>
      </w:pPr>
    </w:p>
    <w:p w:rsidR="00333D11" w:rsidRDefault="00607325" w:rsidP="00607325">
      <w:pPr>
        <w:pStyle w:val="Titre2"/>
        <w:spacing w:line="360" w:lineRule="auto"/>
      </w:pPr>
      <w:r>
        <w:t>Création d’un projet utilisant Expo CLI</w:t>
      </w:r>
    </w:p>
    <w:p w:rsidR="00607325" w:rsidRDefault="00607325" w:rsidP="00607325">
      <w:r>
        <w:t>L’outil Expo CLI vous permettra de compiler vos projets Vue Native et React Native et lancera un serveur de développement afin que vous puissiez tester vos projets, de différentes manières, que ce soit dans un émulateur Android ou IOS, dans votre navigateur web ou encore en scannant un code QR avec votre téléphone cellulaire.</w:t>
      </w:r>
    </w:p>
    <w:p w:rsidR="00607325" w:rsidRDefault="00607325" w:rsidP="00607325">
      <w:r>
        <w:t>Vous pourrez installer l’outil Expo CLI grâce à la commande suivante :</w:t>
      </w:r>
    </w:p>
    <w:p w:rsidR="00607325" w:rsidRPr="004A67AD" w:rsidRDefault="00607325" w:rsidP="002B52DB">
      <w:pPr>
        <w:pStyle w:val="PrformatHTML"/>
        <w:shd w:val="clear" w:color="auto" w:fill="F8F8F8"/>
        <w:spacing w:line="360" w:lineRule="auto"/>
        <w:rPr>
          <w:rFonts w:ascii="Courier" w:hAnsi="Courier"/>
          <w:color w:val="525252"/>
          <w:sz w:val="19"/>
          <w:szCs w:val="19"/>
        </w:rPr>
      </w:pPr>
      <w:r>
        <w:tab/>
      </w:r>
      <w:r w:rsidRPr="004A67AD">
        <w:rPr>
          <w:rStyle w:val="line"/>
          <w:rFonts w:ascii="Courier" w:hAnsi="Courier"/>
          <w:color w:val="525252"/>
          <w:sz w:val="19"/>
          <w:szCs w:val="19"/>
        </w:rPr>
        <w:t>npm install --global expo-cli</w:t>
      </w:r>
    </w:p>
    <w:p w:rsidR="00607325" w:rsidRDefault="002B52DB" w:rsidP="00607325">
      <w:pPr>
        <w:rPr>
          <w:rFonts w:cstheme="minorHAnsi"/>
        </w:rPr>
      </w:pPr>
      <w:r w:rsidRPr="002B52DB">
        <w:rPr>
          <w:rFonts w:cstheme="minorHAnsi"/>
        </w:rPr>
        <w:t>Ensuite, dirigez-vous dans le d</w:t>
      </w:r>
      <w:r>
        <w:rPr>
          <w:rFonts w:cstheme="minorHAnsi"/>
        </w:rPr>
        <w:t>ossier qui contiendra votre projet Vue Native et lancez la commande suivante :</w:t>
      </w:r>
    </w:p>
    <w:p w:rsidR="002B52DB" w:rsidRDefault="002B52DB" w:rsidP="002B52DB">
      <w:pPr>
        <w:pStyle w:val="PrformatHTML"/>
        <w:shd w:val="clear" w:color="auto" w:fill="F8F8F8"/>
        <w:spacing w:line="360" w:lineRule="auto"/>
        <w:rPr>
          <w:rFonts w:ascii="Courier" w:hAnsi="Courier"/>
          <w:color w:val="525252"/>
          <w:sz w:val="19"/>
          <w:szCs w:val="19"/>
        </w:rPr>
      </w:pPr>
      <w:r>
        <w:rPr>
          <w:rFonts w:cstheme="minorHAnsi"/>
        </w:rPr>
        <w:tab/>
      </w:r>
      <w:r>
        <w:rPr>
          <w:rStyle w:val="line"/>
          <w:rFonts w:ascii="Courier" w:hAnsi="Courier"/>
          <w:color w:val="525252"/>
          <w:sz w:val="19"/>
          <w:szCs w:val="19"/>
        </w:rPr>
        <w:t>vue-native init &lt;Nom du projet&gt;</w:t>
      </w:r>
    </w:p>
    <w:p w:rsidR="002B52DB" w:rsidRDefault="002B52DB" w:rsidP="00607325">
      <w:pPr>
        <w:rPr>
          <w:rFonts w:cstheme="minorHAnsi"/>
        </w:rPr>
      </w:pPr>
      <w:r w:rsidRPr="002B52DB">
        <w:rPr>
          <w:rFonts w:cstheme="minorHAnsi"/>
        </w:rPr>
        <w:t>Un projet Vue Native est désormais créé.</w:t>
      </w:r>
    </w:p>
    <w:p w:rsidR="00B03F99" w:rsidRDefault="00B03F99" w:rsidP="00607325">
      <w:pPr>
        <w:rPr>
          <w:rFonts w:cstheme="minorHAnsi"/>
        </w:rPr>
      </w:pPr>
    </w:p>
    <w:p w:rsidR="00B03F99" w:rsidRDefault="00B03F99" w:rsidP="00607325">
      <w:pPr>
        <w:rPr>
          <w:rFonts w:cstheme="minorHAnsi"/>
        </w:rPr>
      </w:pPr>
      <w:r>
        <w:rPr>
          <w:rFonts w:cstheme="minorHAnsi"/>
        </w:rPr>
        <w:t>IMPORTANT</w:t>
      </w:r>
    </w:p>
    <w:p w:rsidR="00B03F99" w:rsidRDefault="00B03F99" w:rsidP="00607325">
      <w:pPr>
        <w:rPr>
          <w:rFonts w:cstheme="minorHAnsi"/>
        </w:rPr>
      </w:pPr>
      <w:r>
        <w:rPr>
          <w:rFonts w:cstheme="minorHAnsi"/>
        </w:rPr>
        <w:t xml:space="preserve">Afin que l’outil de packaging reconnaisse vos fichiers Vue, il est important de modifier le fichier </w:t>
      </w:r>
      <w:r>
        <w:rPr>
          <w:rFonts w:cstheme="minorHAnsi"/>
          <w:i/>
          <w:iCs/>
        </w:rPr>
        <w:t>app.json</w:t>
      </w:r>
      <w:r>
        <w:rPr>
          <w:rFonts w:cstheme="minorHAnsi"/>
        </w:rPr>
        <w:t xml:space="preserve"> du projet de la manière suivante :</w:t>
      </w:r>
    </w:p>
    <w:p w:rsidR="00B03F99" w:rsidRPr="00B03F99" w:rsidRDefault="00B03F99" w:rsidP="00B03F99">
      <w:pPr>
        <w:pStyle w:val="PrformatHTML"/>
        <w:shd w:val="clear" w:color="auto" w:fill="F8F8F8"/>
        <w:spacing w:line="360" w:lineRule="atLeast"/>
        <w:rPr>
          <w:rFonts w:ascii="Courier" w:hAnsi="Courier"/>
          <w:color w:val="525252"/>
          <w:sz w:val="19"/>
          <w:szCs w:val="19"/>
          <w:lang w:val="en-CA"/>
        </w:rPr>
      </w:pPr>
      <w:r w:rsidRPr="00B03F99">
        <w:rPr>
          <w:rStyle w:val="line"/>
          <w:rFonts w:ascii="Courier" w:hAnsi="Courier"/>
          <w:color w:val="525252"/>
          <w:sz w:val="19"/>
          <w:szCs w:val="19"/>
          <w:lang w:val="en-CA"/>
        </w:rPr>
        <w:t>{</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"expo": {</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"name": "Your app's name",</w:t>
      </w:r>
      <w:r w:rsidRPr="00B03F99">
        <w:rPr>
          <w:rFonts w:ascii="Courier" w:hAnsi="Courier"/>
          <w:color w:val="525252"/>
          <w:sz w:val="19"/>
          <w:szCs w:val="19"/>
          <w:lang w:val="en-CA"/>
        </w:rPr>
        <w:br/>
      </w:r>
      <w:r w:rsidRPr="00B03F99">
        <w:rPr>
          <w:rStyle w:val="line"/>
          <w:rFonts w:ascii="Courier" w:hAnsi="Courier"/>
          <w:color w:val="525252"/>
          <w:sz w:val="19"/>
          <w:szCs w:val="19"/>
          <w:lang w:val="en-CA"/>
        </w:rPr>
        <w:lastRenderedPageBreak/>
        <w:t xml:space="preserve">    "platforms": [</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"ios",</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"android",</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"web"</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"version": "1.0.0",</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"packagerOpts": {</w:t>
      </w:r>
      <w:r w:rsidRPr="00B03F99">
        <w:rPr>
          <w:rFonts w:ascii="Courier" w:hAnsi="Courier"/>
          <w:color w:val="525252"/>
          <w:sz w:val="19"/>
          <w:szCs w:val="19"/>
          <w:lang w:val="en-CA"/>
        </w:rPr>
        <w:br/>
      </w:r>
      <w:r w:rsidRPr="00B03F99">
        <w:rPr>
          <w:rStyle w:val="addition"/>
          <w:rFonts w:ascii="Courier" w:hAnsi="Courier"/>
          <w:color w:val="42B983"/>
          <w:sz w:val="19"/>
          <w:szCs w:val="19"/>
          <w:lang w:val="en-CA"/>
        </w:rPr>
        <w:t>+     "sourceExts": ["js", "json", "ts", "tsx", "vue"],</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"config": "metro.config.js"</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w:t>
      </w:r>
      <w:r w:rsidRPr="00B03F99">
        <w:rPr>
          <w:rFonts w:ascii="Courier" w:hAnsi="Courier"/>
          <w:color w:val="525252"/>
          <w:sz w:val="19"/>
          <w:szCs w:val="19"/>
          <w:lang w:val="en-CA"/>
        </w:rPr>
        <w:br/>
      </w:r>
      <w:r w:rsidRPr="00B03F99">
        <w:rPr>
          <w:rStyle w:val="line"/>
          <w:rFonts w:ascii="Courier" w:hAnsi="Courier"/>
          <w:color w:val="525252"/>
          <w:sz w:val="19"/>
          <w:szCs w:val="19"/>
          <w:lang w:val="en-CA"/>
        </w:rPr>
        <w:t xml:space="preserve">  }</w:t>
      </w:r>
      <w:r w:rsidRPr="00B03F99">
        <w:rPr>
          <w:rFonts w:ascii="Courier" w:hAnsi="Courier"/>
          <w:color w:val="525252"/>
          <w:sz w:val="19"/>
          <w:szCs w:val="19"/>
          <w:lang w:val="en-CA"/>
        </w:rPr>
        <w:br/>
      </w:r>
      <w:r w:rsidRPr="00B03F99">
        <w:rPr>
          <w:rStyle w:val="line"/>
          <w:rFonts w:ascii="Courier" w:hAnsi="Courier"/>
          <w:color w:val="525252"/>
          <w:sz w:val="19"/>
          <w:szCs w:val="19"/>
          <w:lang w:val="en-CA"/>
        </w:rPr>
        <w:t>}</w:t>
      </w:r>
    </w:p>
    <w:p w:rsidR="00B03F99" w:rsidRDefault="00B03F99" w:rsidP="00607325">
      <w:pPr>
        <w:rPr>
          <w:rFonts w:cstheme="minorHAnsi"/>
          <w:lang w:val="en-CA"/>
        </w:rPr>
      </w:pPr>
    </w:p>
    <w:p w:rsidR="00B03F99" w:rsidRDefault="006C62AC" w:rsidP="00607325">
      <w:pPr>
        <w:rPr>
          <w:rFonts w:cstheme="minorHAnsi"/>
        </w:rPr>
      </w:pPr>
      <w:r w:rsidRPr="006C62AC">
        <w:rPr>
          <w:rFonts w:cstheme="minorHAnsi"/>
        </w:rPr>
        <w:t>AVANT de lancer l’application, il e</w:t>
      </w:r>
      <w:r>
        <w:rPr>
          <w:rFonts w:cstheme="minorHAnsi"/>
        </w:rPr>
        <w:t>st également très important d’installer deux autres outils dans votre projet, comme ceci :</w:t>
      </w:r>
    </w:p>
    <w:p w:rsidR="006C62AC" w:rsidRDefault="006C62AC" w:rsidP="00502901">
      <w:pPr>
        <w:pStyle w:val="PrformatHTML"/>
        <w:shd w:val="clear" w:color="auto" w:fill="F8F8F8"/>
        <w:spacing w:line="360" w:lineRule="auto"/>
        <w:ind w:left="708"/>
        <w:rPr>
          <w:rStyle w:val="line"/>
          <w:rFonts w:ascii="Courier" w:hAnsi="Courier"/>
          <w:color w:val="525252"/>
          <w:sz w:val="19"/>
          <w:szCs w:val="19"/>
        </w:rPr>
      </w:pPr>
      <w:r w:rsidRPr="00442299">
        <w:rPr>
          <w:rStyle w:val="line"/>
          <w:rFonts w:ascii="Courier" w:hAnsi="Courier"/>
          <w:color w:val="525252"/>
        </w:rPr>
        <w:t>npm install vue-native-core vue-native-helper --save</w:t>
      </w:r>
      <w:r w:rsidRPr="00442299">
        <w:rPr>
          <w:rFonts w:ascii="Courier" w:hAnsi="Courier"/>
          <w:color w:val="525252"/>
        </w:rPr>
        <w:br/>
      </w:r>
      <w:r w:rsidR="00442299">
        <w:rPr>
          <w:rStyle w:val="line"/>
          <w:rFonts w:ascii="Courier" w:hAnsi="Courier"/>
          <w:color w:val="525252"/>
          <w:sz w:val="19"/>
          <w:szCs w:val="19"/>
        </w:rPr>
        <w:t>npm install vue-native-scripts --save-dev</w:t>
      </w:r>
      <w:bookmarkStart w:id="1" w:name="_GoBack"/>
      <w:bookmarkEnd w:id="1"/>
    </w:p>
    <w:p w:rsidR="00502901" w:rsidRPr="00502901" w:rsidRDefault="00502901" w:rsidP="00502901">
      <w:pPr>
        <w:pStyle w:val="PrformatHTML"/>
        <w:shd w:val="clear" w:color="auto" w:fill="F8F8F8"/>
        <w:spacing w:line="360" w:lineRule="atLeast"/>
        <w:rPr>
          <w:rFonts w:asciiTheme="minorHAnsi" w:hAnsiTheme="minorHAnsi" w:cstheme="minorHAnsi"/>
          <w:color w:val="525252"/>
          <w:sz w:val="22"/>
          <w:szCs w:val="22"/>
        </w:rPr>
      </w:pPr>
    </w:p>
    <w:p w:rsidR="006C62AC" w:rsidRDefault="00502901" w:rsidP="00607325">
      <w:pPr>
        <w:rPr>
          <w:rFonts w:cstheme="minorHAnsi"/>
        </w:rPr>
      </w:pPr>
      <w:r>
        <w:rPr>
          <w:rFonts w:cstheme="minorHAnsi"/>
        </w:rPr>
        <w:t xml:space="preserve">Les outils vue-native-core et vue-native-helper sont nécessaires afin de permettre aux composants Vue Native d’être instanciés lors de l’exécution et l’outil vue-native-scripts est utilisé afin de convertir les </w:t>
      </w:r>
      <w:r>
        <w:rPr>
          <w:rFonts w:cstheme="minorHAnsi"/>
          <w:i/>
          <w:iCs/>
        </w:rPr>
        <w:t>Single file components</w:t>
      </w:r>
      <w:r>
        <w:rPr>
          <w:rFonts w:cstheme="minorHAnsi"/>
        </w:rPr>
        <w:t xml:space="preserve"> Vue en composants React.</w:t>
      </w:r>
    </w:p>
    <w:p w:rsidR="00D90D96" w:rsidRDefault="00D90D96" w:rsidP="00607325">
      <w:pPr>
        <w:rPr>
          <w:rFonts w:cstheme="minorHAnsi"/>
        </w:rPr>
      </w:pPr>
    </w:p>
    <w:p w:rsidR="00502901" w:rsidRDefault="00D90D96" w:rsidP="00D90D96">
      <w:pPr>
        <w:pStyle w:val="Titre2"/>
        <w:spacing w:line="360" w:lineRule="auto"/>
      </w:pPr>
      <w:r>
        <w:t>Configuration du packager React Native :</w:t>
      </w:r>
    </w:p>
    <w:p w:rsidR="00D90D96" w:rsidRDefault="00D90D96" w:rsidP="00607325">
      <w:pPr>
        <w:rPr>
          <w:rFonts w:cstheme="minorHAnsi"/>
        </w:rPr>
      </w:pPr>
      <w:r>
        <w:rPr>
          <w:rFonts w:cstheme="minorHAnsi"/>
        </w:rPr>
        <w:t>Vous aurez besoin de deux fichiers dans votre projet afin qu’il soit packagé correctement. Ces deux fichiers sont les suivants :</w:t>
      </w:r>
    </w:p>
    <w:p w:rsidR="00D90D96" w:rsidRDefault="00D90D96" w:rsidP="00607325">
      <w:pPr>
        <w:rPr>
          <w:rFonts w:cstheme="minorHAnsi"/>
        </w:rPr>
      </w:pPr>
      <w:r>
        <w:rPr>
          <w:rFonts w:cstheme="minorHAnsi"/>
        </w:rPr>
        <w:t xml:space="preserve">D’abord, le fichier </w:t>
      </w:r>
      <w:r>
        <w:rPr>
          <w:rFonts w:cstheme="minorHAnsi"/>
          <w:i/>
          <w:iCs/>
        </w:rPr>
        <w:t>vueTransformerPlugin.js</w:t>
      </w:r>
      <w:r>
        <w:rPr>
          <w:rFonts w:cstheme="minorHAnsi"/>
        </w:rPr>
        <w:t xml:space="preserve"> conetant le code ci-dessous sera nécessaire.</w:t>
      </w:r>
    </w:p>
    <w:p w:rsidR="00D90D96" w:rsidRPr="00D90D96" w:rsidRDefault="00D90D96" w:rsidP="00D90D96">
      <w:pPr>
        <w:pStyle w:val="PrformatHTML"/>
        <w:shd w:val="clear" w:color="auto" w:fill="F8F8F8"/>
        <w:spacing w:line="360" w:lineRule="atLeast"/>
        <w:rPr>
          <w:rFonts w:ascii="Courier" w:hAnsi="Courier"/>
          <w:color w:val="525252"/>
          <w:sz w:val="19"/>
          <w:szCs w:val="19"/>
          <w:lang w:val="en-CA"/>
        </w:rPr>
      </w:pPr>
      <w:r>
        <w:rPr>
          <w:rStyle w:val="comment"/>
          <w:rFonts w:ascii="Courier" w:hAnsi="Courier"/>
          <w:color w:val="B3B3B3"/>
          <w:sz w:val="19"/>
          <w:szCs w:val="19"/>
        </w:rPr>
        <w:t>// For React Native 0.59 and above</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upstreamTransformer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"metro-react-native-babel-transformer"</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vueNativeScripts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"vue-native-scripts"</w:t>
      </w:r>
      <w:r>
        <w:rPr>
          <w:rStyle w:val="line"/>
          <w:rFonts w:ascii="Courier" w:hAnsi="Courier"/>
          <w:color w:val="525252"/>
          <w:sz w:val="19"/>
          <w:szCs w:val="19"/>
        </w:rPr>
        <w:t>);</w:t>
      </w:r>
      <w:r>
        <w:rPr>
          <w:rFonts w:ascii="Courier" w:hAnsi="Courier"/>
          <w:color w:val="525252"/>
          <w:sz w:val="19"/>
          <w:szCs w:val="19"/>
        </w:rPr>
        <w:br/>
      </w:r>
      <w:r>
        <w:rPr>
          <w:rStyle w:val="keyword"/>
          <w:rFonts w:ascii="Courier" w:hAnsi="Courier"/>
          <w:color w:val="E96900"/>
          <w:sz w:val="19"/>
          <w:szCs w:val="19"/>
        </w:rPr>
        <w:t>var</w:t>
      </w:r>
      <w:r>
        <w:rPr>
          <w:rStyle w:val="line"/>
          <w:rFonts w:ascii="Courier" w:hAnsi="Courier"/>
          <w:color w:val="525252"/>
          <w:sz w:val="19"/>
          <w:szCs w:val="19"/>
        </w:rPr>
        <w:t xml:space="preserve"> vueExtensions = [</w:t>
      </w:r>
      <w:r>
        <w:rPr>
          <w:rStyle w:val="string"/>
          <w:rFonts w:ascii="Courier" w:hAnsi="Courier"/>
          <w:color w:val="42B983"/>
          <w:sz w:val="19"/>
          <w:szCs w:val="19"/>
        </w:rPr>
        <w:t>"vue"</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builtin"/>
          <w:rFonts w:ascii="Courier" w:hAnsi="Courier"/>
          <w:color w:val="42B983"/>
          <w:sz w:val="19"/>
          <w:szCs w:val="19"/>
        </w:rPr>
        <w:t>module</w:t>
      </w:r>
      <w:r>
        <w:rPr>
          <w:rStyle w:val="line"/>
          <w:rFonts w:ascii="Courier" w:hAnsi="Courier"/>
          <w:color w:val="525252"/>
          <w:sz w:val="19"/>
          <w:szCs w:val="19"/>
        </w:rPr>
        <w:t xml:space="preserve">.exports.transform = </w:t>
      </w:r>
      <w:r>
        <w:rPr>
          <w:rStyle w:val="keyword"/>
          <w:rFonts w:ascii="Courier" w:hAnsi="Courier"/>
          <w:color w:val="0092DB"/>
          <w:sz w:val="19"/>
          <w:szCs w:val="19"/>
        </w:rPr>
        <w:t>function</w:t>
      </w:r>
      <w:r>
        <w:rPr>
          <w:rStyle w:val="function"/>
          <w:rFonts w:ascii="Courier" w:hAnsi="Courier"/>
          <w:color w:val="525252"/>
          <w:sz w:val="19"/>
          <w:szCs w:val="19"/>
        </w:rPr>
        <w:t>(</w:t>
      </w:r>
      <w:r>
        <w:rPr>
          <w:rStyle w:val="params"/>
          <w:rFonts w:ascii="Courier" w:hAnsi="Courier"/>
          <w:color w:val="525252"/>
          <w:sz w:val="19"/>
          <w:szCs w:val="19"/>
        </w:rPr>
        <w:t>{ src, filename, options }</w:t>
      </w:r>
      <w:r>
        <w:rPr>
          <w:rStyle w:val="function"/>
          <w:rFonts w:ascii="Courier" w:hAnsi="Courier"/>
          <w:color w:val="525252"/>
          <w:sz w:val="19"/>
          <w:szCs w:val="19"/>
        </w:rPr>
        <w:t xml:space="preserve">)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if</w:t>
      </w:r>
      <w:r>
        <w:rPr>
          <w:rStyle w:val="line"/>
          <w:rFonts w:ascii="Courier" w:hAnsi="Courier"/>
          <w:color w:val="525252"/>
          <w:sz w:val="19"/>
          <w:szCs w:val="19"/>
        </w:rPr>
        <w:t xml:space="preserve"> (vueExtensions.some(</w:t>
      </w:r>
      <w:r>
        <w:rPr>
          <w:rStyle w:val="params"/>
          <w:rFonts w:ascii="Courier" w:hAnsi="Courier"/>
          <w:color w:val="525252"/>
          <w:sz w:val="19"/>
          <w:szCs w:val="19"/>
        </w:rPr>
        <w:t>ext</w:t>
      </w:r>
      <w:r>
        <w:rPr>
          <w:rStyle w:val="function"/>
          <w:rFonts w:ascii="Courier" w:hAnsi="Courier"/>
          <w:color w:val="525252"/>
          <w:sz w:val="19"/>
          <w:szCs w:val="19"/>
        </w:rPr>
        <w:t xml:space="preserve"> =&gt;</w:t>
      </w:r>
      <w:r>
        <w:rPr>
          <w:rStyle w:val="line"/>
          <w:rFonts w:ascii="Courier" w:hAnsi="Courier"/>
          <w:color w:val="525252"/>
          <w:sz w:val="19"/>
          <w:szCs w:val="19"/>
        </w:rPr>
        <w:t xml:space="preserve"> filename.endsWith(</w:t>
      </w:r>
      <w:r>
        <w:rPr>
          <w:rStyle w:val="string"/>
          <w:rFonts w:ascii="Courier" w:hAnsi="Courier"/>
          <w:color w:val="42B983"/>
          <w:sz w:val="19"/>
          <w:szCs w:val="19"/>
        </w:rPr>
        <w:t>"."</w:t>
      </w:r>
      <w:r>
        <w:rPr>
          <w:rStyle w:val="line"/>
          <w:rFonts w:ascii="Courier" w:hAnsi="Courier"/>
          <w:color w:val="525252"/>
          <w:sz w:val="19"/>
          <w:szCs w:val="19"/>
        </w:rPr>
        <w:t xml:space="preserve"> </w:t>
      </w:r>
      <w:r w:rsidRPr="00D90D96">
        <w:rPr>
          <w:rStyle w:val="line"/>
          <w:rFonts w:ascii="Courier" w:hAnsi="Courier"/>
          <w:color w:val="525252"/>
          <w:sz w:val="19"/>
          <w:szCs w:val="19"/>
          <w:lang w:val="en-CA"/>
        </w:rPr>
        <w:t>+ ext))) {</w:t>
      </w:r>
      <w:r w:rsidRPr="00D90D96">
        <w:rPr>
          <w:rFonts w:ascii="Courier" w:hAnsi="Courier"/>
          <w:color w:val="525252"/>
          <w:sz w:val="19"/>
          <w:szCs w:val="19"/>
          <w:lang w:val="en-CA"/>
        </w:rPr>
        <w:br/>
      </w:r>
      <w:r w:rsidRPr="00D90D96">
        <w:rPr>
          <w:rStyle w:val="line"/>
          <w:rFonts w:ascii="Courier" w:hAnsi="Courier"/>
          <w:color w:val="525252"/>
          <w:sz w:val="19"/>
          <w:szCs w:val="19"/>
          <w:lang w:val="en-CA"/>
        </w:rPr>
        <w:lastRenderedPageBreak/>
        <w:t xml:space="preserve">    </w:t>
      </w:r>
      <w:r w:rsidRPr="00D90D96">
        <w:rPr>
          <w:rStyle w:val="keyword"/>
          <w:rFonts w:ascii="Courier" w:hAnsi="Courier"/>
          <w:color w:val="E96900"/>
          <w:sz w:val="19"/>
          <w:szCs w:val="19"/>
          <w:lang w:val="en-CA"/>
        </w:rPr>
        <w:t>return</w:t>
      </w:r>
      <w:r w:rsidRPr="00D90D96">
        <w:rPr>
          <w:rStyle w:val="line"/>
          <w:rFonts w:ascii="Courier" w:hAnsi="Courier"/>
          <w:color w:val="525252"/>
          <w:sz w:val="19"/>
          <w:szCs w:val="19"/>
          <w:lang w:val="en-CA"/>
        </w:rPr>
        <w:t xml:space="preserve"> vueNativeScripts.transform({ src, filename, options });</w:t>
      </w:r>
      <w:r w:rsidRPr="00D90D96">
        <w:rPr>
          <w:rFonts w:ascii="Courier" w:hAnsi="Courier"/>
          <w:color w:val="525252"/>
          <w:sz w:val="19"/>
          <w:szCs w:val="19"/>
          <w:lang w:val="en-CA"/>
        </w:rPr>
        <w:br/>
      </w:r>
      <w:r w:rsidRPr="00D90D96">
        <w:rPr>
          <w:rStyle w:val="line"/>
          <w:rFonts w:ascii="Courier" w:hAnsi="Courier"/>
          <w:color w:val="525252"/>
          <w:sz w:val="19"/>
          <w:szCs w:val="19"/>
          <w:lang w:val="en-CA"/>
        </w:rPr>
        <w:t xml:space="preserve">  }</w:t>
      </w:r>
      <w:r w:rsidRPr="00D90D96">
        <w:rPr>
          <w:rFonts w:ascii="Courier" w:hAnsi="Courier"/>
          <w:color w:val="525252"/>
          <w:sz w:val="19"/>
          <w:szCs w:val="19"/>
          <w:lang w:val="en-CA"/>
        </w:rPr>
        <w:br/>
      </w:r>
      <w:r w:rsidRPr="00D90D96">
        <w:rPr>
          <w:rStyle w:val="line"/>
          <w:rFonts w:ascii="Courier" w:hAnsi="Courier"/>
          <w:color w:val="525252"/>
          <w:sz w:val="19"/>
          <w:szCs w:val="19"/>
          <w:lang w:val="en-CA"/>
        </w:rPr>
        <w:t xml:space="preserve">  </w:t>
      </w:r>
      <w:r w:rsidRPr="00D90D96">
        <w:rPr>
          <w:rStyle w:val="keyword"/>
          <w:rFonts w:ascii="Courier" w:hAnsi="Courier"/>
          <w:color w:val="E96900"/>
          <w:sz w:val="19"/>
          <w:szCs w:val="19"/>
          <w:lang w:val="en-CA"/>
        </w:rPr>
        <w:t>return</w:t>
      </w:r>
      <w:r w:rsidRPr="00D90D96">
        <w:rPr>
          <w:rStyle w:val="line"/>
          <w:rFonts w:ascii="Courier" w:hAnsi="Courier"/>
          <w:color w:val="525252"/>
          <w:sz w:val="19"/>
          <w:szCs w:val="19"/>
          <w:lang w:val="en-CA"/>
        </w:rPr>
        <w:t xml:space="preserve"> upstreamTransformer.transform({ src, filename, options });</w:t>
      </w:r>
      <w:r w:rsidRPr="00D90D96">
        <w:rPr>
          <w:rFonts w:ascii="Courier" w:hAnsi="Courier"/>
          <w:color w:val="525252"/>
          <w:sz w:val="19"/>
          <w:szCs w:val="19"/>
          <w:lang w:val="en-CA"/>
        </w:rPr>
        <w:br/>
      </w:r>
      <w:r w:rsidRPr="00D90D96">
        <w:rPr>
          <w:rStyle w:val="line"/>
          <w:rFonts w:ascii="Courier" w:hAnsi="Courier"/>
          <w:color w:val="525252"/>
          <w:sz w:val="19"/>
          <w:szCs w:val="19"/>
          <w:lang w:val="en-CA"/>
        </w:rPr>
        <w:t>};</w:t>
      </w:r>
    </w:p>
    <w:p w:rsidR="00D90D96" w:rsidRDefault="00D90D96" w:rsidP="00607325">
      <w:pPr>
        <w:rPr>
          <w:rFonts w:cstheme="minorHAnsi"/>
          <w:lang w:val="en-CA"/>
        </w:rPr>
      </w:pPr>
    </w:p>
    <w:p w:rsidR="00D90D96" w:rsidRDefault="00D90D96" w:rsidP="00607325">
      <w:pPr>
        <w:rPr>
          <w:rFonts w:cstheme="minorHAnsi"/>
        </w:rPr>
      </w:pPr>
      <w:r w:rsidRPr="00D90D96">
        <w:rPr>
          <w:rFonts w:cstheme="minorHAnsi"/>
        </w:rPr>
        <w:t>Ensuite, assurez-vous d’avoir le f</w:t>
      </w:r>
      <w:r>
        <w:rPr>
          <w:rFonts w:cstheme="minorHAnsi"/>
        </w:rPr>
        <w:t xml:space="preserve">ichier </w:t>
      </w:r>
      <w:r w:rsidRPr="00D90D96">
        <w:rPr>
          <w:rFonts w:cstheme="minorHAnsi"/>
          <w:i/>
          <w:iCs/>
        </w:rPr>
        <w:t>metro.config.js</w:t>
      </w:r>
      <w:r>
        <w:rPr>
          <w:rFonts w:cstheme="minorHAnsi"/>
        </w:rPr>
        <w:t>.</w:t>
      </w:r>
    </w:p>
    <w:p w:rsidR="00D90D96" w:rsidRDefault="00D90D96" w:rsidP="00D90D96">
      <w:pPr>
        <w:pStyle w:val="PrformatHTML"/>
        <w:shd w:val="clear" w:color="auto" w:fill="F8F8F8"/>
        <w:spacing w:line="360" w:lineRule="atLeast"/>
        <w:rPr>
          <w:rFonts w:ascii="Courier" w:hAnsi="Courier"/>
          <w:color w:val="525252"/>
          <w:sz w:val="19"/>
          <w:szCs w:val="19"/>
        </w:rPr>
      </w:pPr>
      <w:r>
        <w:rPr>
          <w:rStyle w:val="keyword"/>
          <w:rFonts w:ascii="Courier" w:hAnsi="Courier"/>
          <w:color w:val="E96900"/>
          <w:sz w:val="19"/>
          <w:szCs w:val="19"/>
        </w:rPr>
        <w:t>const</w:t>
      </w:r>
      <w:r>
        <w:rPr>
          <w:rStyle w:val="line"/>
          <w:rFonts w:ascii="Courier" w:hAnsi="Courier"/>
          <w:color w:val="525252"/>
          <w:sz w:val="19"/>
          <w:szCs w:val="19"/>
        </w:rPr>
        <w:t xml:space="preserve"> { getDefaultConfig } = </w:t>
      </w:r>
      <w:r>
        <w:rPr>
          <w:rStyle w:val="builtin"/>
          <w:rFonts w:ascii="Courier" w:hAnsi="Courier"/>
          <w:color w:val="42B983"/>
          <w:sz w:val="19"/>
          <w:szCs w:val="19"/>
        </w:rPr>
        <w:t>require</w:t>
      </w:r>
      <w:r>
        <w:rPr>
          <w:rStyle w:val="line"/>
          <w:rFonts w:ascii="Courier" w:hAnsi="Courier"/>
          <w:color w:val="525252"/>
          <w:sz w:val="19"/>
          <w:szCs w:val="19"/>
        </w:rPr>
        <w:t>(</w:t>
      </w:r>
      <w:r>
        <w:rPr>
          <w:rStyle w:val="string"/>
          <w:rFonts w:ascii="Courier" w:hAnsi="Courier"/>
          <w:color w:val="42B983"/>
          <w:sz w:val="19"/>
          <w:szCs w:val="19"/>
        </w:rPr>
        <w:t>"metro-config"</w:t>
      </w:r>
      <w:r>
        <w:rPr>
          <w:rStyle w:val="line"/>
          <w:rFonts w:ascii="Courier" w:hAnsi="Courier"/>
          <w:color w:val="525252"/>
          <w:sz w:val="19"/>
          <w:szCs w:val="19"/>
        </w:rPr>
        <w:t>);</w:t>
      </w:r>
      <w:r>
        <w:rPr>
          <w:rFonts w:ascii="Courier" w:hAnsi="Courier"/>
          <w:color w:val="525252"/>
          <w:sz w:val="19"/>
          <w:szCs w:val="19"/>
        </w:rPr>
        <w:br/>
      </w:r>
      <w:r>
        <w:rPr>
          <w:rFonts w:ascii="Courier" w:hAnsi="Courier"/>
          <w:color w:val="525252"/>
          <w:sz w:val="19"/>
          <w:szCs w:val="19"/>
        </w:rPr>
        <w:br/>
      </w:r>
      <w:r>
        <w:rPr>
          <w:rStyle w:val="builtin"/>
          <w:rFonts w:ascii="Courier" w:hAnsi="Courier"/>
          <w:color w:val="42B983"/>
          <w:sz w:val="19"/>
          <w:szCs w:val="19"/>
        </w:rPr>
        <w:t>module</w:t>
      </w:r>
      <w:r>
        <w:rPr>
          <w:rStyle w:val="line"/>
          <w:rFonts w:ascii="Courier" w:hAnsi="Courier"/>
          <w:color w:val="525252"/>
          <w:sz w:val="19"/>
          <w:szCs w:val="19"/>
        </w:rPr>
        <w:t xml:space="preserve">.exports = </w:t>
      </w:r>
      <w:r>
        <w:rPr>
          <w:rStyle w:val="function"/>
          <w:rFonts w:ascii="Courier" w:hAnsi="Courier"/>
          <w:color w:val="525252"/>
          <w:sz w:val="19"/>
          <w:szCs w:val="19"/>
        </w:rPr>
        <w:t>(</w:t>
      </w:r>
      <w:r>
        <w:rPr>
          <w:rStyle w:val="keyword"/>
          <w:rFonts w:ascii="Courier" w:hAnsi="Courier"/>
          <w:color w:val="0092DB"/>
          <w:sz w:val="19"/>
          <w:szCs w:val="19"/>
        </w:rPr>
        <w:t>async</w:t>
      </w:r>
      <w:r>
        <w:rPr>
          <w:rStyle w:val="params"/>
          <w:rFonts w:ascii="Courier" w:hAnsi="Courier"/>
          <w:color w:val="525252"/>
          <w:sz w:val="19"/>
          <w:szCs w:val="19"/>
        </w:rPr>
        <w:t xml:space="preserve"> (</w:t>
      </w:r>
      <w:r>
        <w:rPr>
          <w:rStyle w:val="function"/>
          <w:rFonts w:ascii="Courier" w:hAnsi="Courier"/>
          <w:color w:val="525252"/>
          <w:sz w:val="19"/>
          <w:szCs w:val="19"/>
        </w:rPr>
        <w:t>) =&gt;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const</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resolver: { sourceExts }</w:t>
      </w:r>
      <w:r>
        <w:rPr>
          <w:rFonts w:ascii="Courier" w:hAnsi="Courier"/>
          <w:color w:val="525252"/>
          <w:sz w:val="19"/>
          <w:szCs w:val="19"/>
        </w:rPr>
        <w:br/>
      </w:r>
      <w:r>
        <w:rPr>
          <w:rStyle w:val="line"/>
          <w:rFonts w:ascii="Courier" w:hAnsi="Courier"/>
          <w:color w:val="525252"/>
          <w:sz w:val="19"/>
          <w:szCs w:val="19"/>
        </w:rPr>
        <w:t xml:space="preserve">  } = </w:t>
      </w:r>
      <w:r>
        <w:rPr>
          <w:rStyle w:val="keyword"/>
          <w:rFonts w:ascii="Courier" w:hAnsi="Courier"/>
          <w:color w:val="E96900"/>
          <w:sz w:val="19"/>
          <w:szCs w:val="19"/>
        </w:rPr>
        <w:t>await</w:t>
      </w:r>
      <w:r>
        <w:rPr>
          <w:rStyle w:val="line"/>
          <w:rFonts w:ascii="Courier" w:hAnsi="Courier"/>
          <w:color w:val="525252"/>
          <w:sz w:val="19"/>
          <w:szCs w:val="19"/>
        </w:rPr>
        <w:t xml:space="preserve"> getDefaultConfig();</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transformer: {</w:t>
      </w:r>
      <w:r>
        <w:rPr>
          <w:rFonts w:ascii="Courier" w:hAnsi="Courier"/>
          <w:color w:val="525252"/>
          <w:sz w:val="19"/>
          <w:szCs w:val="19"/>
        </w:rPr>
        <w:br/>
      </w:r>
      <w:r>
        <w:rPr>
          <w:rStyle w:val="line"/>
          <w:rFonts w:ascii="Courier" w:hAnsi="Courier"/>
          <w:color w:val="525252"/>
          <w:sz w:val="19"/>
          <w:szCs w:val="19"/>
        </w:rPr>
        <w:t xml:space="preserve">      babelTransformerPath: </w:t>
      </w:r>
      <w:r>
        <w:rPr>
          <w:rStyle w:val="builtin"/>
          <w:rFonts w:ascii="Courier" w:hAnsi="Courier"/>
          <w:color w:val="42B983"/>
          <w:sz w:val="19"/>
          <w:szCs w:val="19"/>
        </w:rPr>
        <w:t>require</w:t>
      </w:r>
      <w:r>
        <w:rPr>
          <w:rStyle w:val="line"/>
          <w:rFonts w:ascii="Courier" w:hAnsi="Courier"/>
          <w:color w:val="525252"/>
          <w:sz w:val="19"/>
          <w:szCs w:val="19"/>
        </w:rPr>
        <w:t>.resolve(</w:t>
      </w:r>
      <w:r>
        <w:rPr>
          <w:rStyle w:val="string"/>
          <w:rFonts w:ascii="Courier" w:hAnsi="Courier"/>
          <w:color w:val="42B983"/>
          <w:sz w:val="19"/>
          <w:szCs w:val="19"/>
        </w:rPr>
        <w:t>"./vueTransformerPlugin.js"</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getTransformOptions: </w:t>
      </w:r>
      <w:r>
        <w:rPr>
          <w:rStyle w:val="keyword"/>
          <w:rFonts w:ascii="Courier" w:hAnsi="Courier"/>
          <w:color w:val="E96900"/>
          <w:sz w:val="19"/>
          <w:szCs w:val="19"/>
        </w:rPr>
        <w:t>async</w:t>
      </w:r>
      <w:r>
        <w:rPr>
          <w:rStyle w:val="line"/>
          <w:rFonts w:ascii="Courier" w:hAnsi="Courier"/>
          <w:color w:val="525252"/>
          <w:sz w:val="19"/>
          <w:szCs w:val="19"/>
        </w:rPr>
        <w:t xml:space="preserve"> () =&gt; ({</w:t>
      </w:r>
      <w:r>
        <w:rPr>
          <w:rFonts w:ascii="Courier" w:hAnsi="Courier"/>
          <w:color w:val="525252"/>
          <w:sz w:val="19"/>
          <w:szCs w:val="19"/>
        </w:rPr>
        <w:br/>
      </w:r>
      <w:r>
        <w:rPr>
          <w:rStyle w:val="line"/>
          <w:rFonts w:ascii="Courier" w:hAnsi="Courier"/>
          <w:color w:val="525252"/>
          <w:sz w:val="19"/>
          <w:szCs w:val="19"/>
        </w:rPr>
        <w:t xml:space="preserve">        transform: {</w:t>
      </w:r>
      <w:r>
        <w:rPr>
          <w:rFonts w:ascii="Courier" w:hAnsi="Courier"/>
          <w:color w:val="525252"/>
          <w:sz w:val="19"/>
          <w:szCs w:val="19"/>
        </w:rPr>
        <w:br/>
      </w:r>
      <w:r>
        <w:rPr>
          <w:rStyle w:val="line"/>
          <w:rFonts w:ascii="Courier" w:hAnsi="Courier"/>
          <w:color w:val="525252"/>
          <w:sz w:val="19"/>
          <w:szCs w:val="19"/>
        </w:rPr>
        <w:t xml:space="preserve">          experimentalImportSupport: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inlineRequires: </w:t>
      </w:r>
      <w:r>
        <w:rPr>
          <w:rStyle w:val="literal"/>
          <w:rFonts w:ascii="Courier" w:hAnsi="Courier"/>
          <w:color w:val="AE81FF"/>
          <w:sz w:val="19"/>
          <w:szCs w:val="19"/>
        </w:rPr>
        <w:t>false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resolver: {</w:t>
      </w:r>
      <w:r>
        <w:rPr>
          <w:rFonts w:ascii="Courier" w:hAnsi="Courier"/>
          <w:color w:val="525252"/>
          <w:sz w:val="19"/>
          <w:szCs w:val="19"/>
        </w:rPr>
        <w:br/>
      </w:r>
      <w:r>
        <w:rPr>
          <w:rStyle w:val="line"/>
          <w:rFonts w:ascii="Courier" w:hAnsi="Courier"/>
          <w:color w:val="525252"/>
          <w:sz w:val="19"/>
          <w:szCs w:val="19"/>
        </w:rPr>
        <w:t xml:space="preserve">      sourceExts: [...sourceExts, </w:t>
      </w:r>
      <w:r>
        <w:rPr>
          <w:rStyle w:val="string"/>
          <w:rFonts w:ascii="Courier" w:hAnsi="Courier"/>
          <w:color w:val="42B983"/>
          <w:sz w:val="19"/>
          <w:szCs w:val="19"/>
        </w:rPr>
        <w:t>"vue"</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w:t>
      </w:r>
    </w:p>
    <w:p w:rsidR="00D90D96" w:rsidRDefault="00D90D96" w:rsidP="00607325">
      <w:pPr>
        <w:rPr>
          <w:rFonts w:cstheme="minorHAnsi"/>
        </w:rPr>
      </w:pPr>
    </w:p>
    <w:p w:rsidR="00D90D96" w:rsidRDefault="008B401F" w:rsidP="00607325">
      <w:pPr>
        <w:rPr>
          <w:rFonts w:cstheme="minorHAnsi"/>
        </w:rPr>
      </w:pPr>
      <w:r>
        <w:rPr>
          <w:rFonts w:cstheme="minorHAnsi"/>
        </w:rPr>
        <w:t>IMPORTANT</w:t>
      </w:r>
    </w:p>
    <w:p w:rsidR="008B401F" w:rsidRPr="004A67AD" w:rsidRDefault="008B401F" w:rsidP="00607325">
      <w:pPr>
        <w:rPr>
          <w:ins w:id="2" w:author="Bastien Goulet" w:date="2020-04-21T10:38:00Z"/>
          <w:rFonts w:cstheme="minorHAnsi"/>
        </w:rPr>
      </w:pPr>
      <w:r>
        <w:rPr>
          <w:rFonts w:cstheme="minorHAnsi"/>
        </w:rPr>
        <w:t xml:space="preserve">La création d’un projet Vue Native par l’outil Vue Native CLI comporte un bogue qui fait en sorte qu’un fichier React Native nommé </w:t>
      </w:r>
      <w:r>
        <w:rPr>
          <w:rFonts w:cstheme="minorHAnsi"/>
          <w:i/>
          <w:iCs/>
        </w:rPr>
        <w:t>App.js</w:t>
      </w:r>
      <w:r>
        <w:rPr>
          <w:rFonts w:cstheme="minorHAnsi"/>
        </w:rPr>
        <w:t xml:space="preserve"> est créé dans le projet au même titre que le fichier </w:t>
      </w:r>
      <w:r>
        <w:rPr>
          <w:rFonts w:cstheme="minorHAnsi"/>
          <w:i/>
          <w:iCs/>
        </w:rPr>
        <w:t>App.vue</w:t>
      </w:r>
      <w:r>
        <w:rPr>
          <w:rFonts w:cstheme="minorHAnsi"/>
        </w:rPr>
        <w:t xml:space="preserve">. Cependant, le projet utilisera le fichier </w:t>
      </w:r>
      <w:ins w:id="3" w:author="Bastien Goulet" w:date="2020-04-21T10:37:00Z">
        <w:r w:rsidRPr="004A67AD">
          <w:rPr>
            <w:rFonts w:cstheme="minorHAnsi"/>
          </w:rPr>
          <w:t>React Native et ignorera complétement</w:t>
        </w:r>
        <w:r w:rsidR="00E71706" w:rsidRPr="004A67AD">
          <w:rPr>
            <w:rFonts w:cstheme="minorHAnsi"/>
          </w:rPr>
          <w:t xml:space="preserve"> le fichier .vue. </w:t>
        </w:r>
      </w:ins>
      <w:ins w:id="4" w:author="Bastien Goulet" w:date="2020-04-21T10:38:00Z">
        <w:r w:rsidR="00E71706" w:rsidRPr="004A67AD">
          <w:rPr>
            <w:rFonts w:cstheme="minorHAnsi"/>
          </w:rPr>
          <w:t xml:space="preserve">Il est donc nécessaire de supprimer le fichier </w:t>
        </w:r>
        <w:r w:rsidR="00E71706" w:rsidRPr="004A67AD">
          <w:rPr>
            <w:rFonts w:cstheme="minorHAnsi"/>
            <w:i/>
            <w:iCs/>
          </w:rPr>
          <w:t>App.js</w:t>
        </w:r>
        <w:r w:rsidR="00E71706" w:rsidRPr="004A67AD">
          <w:rPr>
            <w:rFonts w:cstheme="minorHAnsi"/>
          </w:rPr>
          <w:t xml:space="preserve"> AVANT de lancer la compilation du projet.</w:t>
        </w:r>
      </w:ins>
    </w:p>
    <w:p w:rsidR="00E71706" w:rsidRDefault="00E71706" w:rsidP="00607325">
      <w:pPr>
        <w:rPr>
          <w:ins w:id="5" w:author="Bastien Goulet" w:date="2020-04-21T10:38:00Z"/>
          <w:rFonts w:cstheme="minorHAnsi"/>
        </w:rPr>
      </w:pPr>
    </w:p>
    <w:p w:rsidR="00E71706" w:rsidRDefault="00E71706" w:rsidP="004A67AD">
      <w:pPr>
        <w:pStyle w:val="Titre2"/>
        <w:spacing w:line="360" w:lineRule="auto"/>
        <w:rPr>
          <w:lang w:val="en-CA"/>
        </w:rPr>
      </w:pPr>
      <w:ins w:id="6" w:author="Bastien Goulet" w:date="2020-04-21T10:38:00Z">
        <w:r>
          <w:rPr>
            <w:lang w:val="en-CA"/>
          </w:rPr>
          <w:lastRenderedPageBreak/>
          <w:t>Lancer le projet Vue Native</w:t>
        </w:r>
      </w:ins>
      <w:bookmarkEnd w:id="0"/>
    </w:p>
    <w:p w:rsidR="004A67AD" w:rsidRDefault="004A67AD" w:rsidP="004A67AD">
      <w:r w:rsidRPr="004A67AD">
        <w:t>Afin de lancer le projet V</w:t>
      </w:r>
      <w:r>
        <w:t>ue Native, il vous suffit d’utiliser</w:t>
      </w:r>
      <w:r w:rsidRPr="004A67AD">
        <w:t xml:space="preserve"> l</w:t>
      </w:r>
      <w:r>
        <w:t>a commande suivante È</w:t>
      </w:r>
    </w:p>
    <w:p w:rsidR="004A67AD" w:rsidRPr="004A67AD" w:rsidRDefault="004A67AD" w:rsidP="004A67AD">
      <w:pPr>
        <w:pStyle w:val="PrformatHTML"/>
        <w:shd w:val="clear" w:color="auto" w:fill="F8F8F8"/>
        <w:spacing w:line="360" w:lineRule="atLeast"/>
        <w:rPr>
          <w:rFonts w:ascii="Courier" w:hAnsi="Courier"/>
          <w:color w:val="525252"/>
          <w:sz w:val="19"/>
          <w:szCs w:val="19"/>
        </w:rPr>
      </w:pPr>
      <w:r>
        <w:tab/>
      </w:r>
      <w:r w:rsidRPr="004A67AD">
        <w:rPr>
          <w:rFonts w:ascii="Courier" w:hAnsi="Courier"/>
          <w:color w:val="525252"/>
          <w:sz w:val="19"/>
          <w:szCs w:val="19"/>
        </w:rPr>
        <w:t>npm start</w:t>
      </w:r>
    </w:p>
    <w:p w:rsidR="004A67AD" w:rsidRPr="004A67AD" w:rsidRDefault="004A67AD" w:rsidP="004A67AD">
      <w:r>
        <w:t xml:space="preserve"> </w:t>
      </w:r>
    </w:p>
    <w:sectPr w:rsidR="004A67AD" w:rsidRPr="004A67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D0223"/>
    <w:multiLevelType w:val="hybridMultilevel"/>
    <w:tmpl w:val="70E0B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stien Goulet">
    <w15:presenceInfo w15:providerId="Windows Live" w15:userId="d92cf1e0782e0d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BB"/>
    <w:rsid w:val="002B52DB"/>
    <w:rsid w:val="00333D11"/>
    <w:rsid w:val="00442299"/>
    <w:rsid w:val="004426BB"/>
    <w:rsid w:val="004A67AD"/>
    <w:rsid w:val="00502901"/>
    <w:rsid w:val="00607325"/>
    <w:rsid w:val="006831DF"/>
    <w:rsid w:val="006C62AC"/>
    <w:rsid w:val="006F414B"/>
    <w:rsid w:val="007832A8"/>
    <w:rsid w:val="00824527"/>
    <w:rsid w:val="008B401F"/>
    <w:rsid w:val="00B03F99"/>
    <w:rsid w:val="00D90D96"/>
    <w:rsid w:val="00E71706"/>
    <w:rsid w:val="00EC5D0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3499"/>
  <w15:chartTrackingRefBased/>
  <w15:docId w15:val="{CE8B9942-A235-4A65-BA5B-58C8F244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5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5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5D0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5D0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C5D0E"/>
    <w:pPr>
      <w:ind w:left="720"/>
      <w:contextualSpacing/>
    </w:pPr>
  </w:style>
  <w:style w:type="paragraph" w:styleId="PrformatHTML">
    <w:name w:val="HTML Preformatted"/>
    <w:basedOn w:val="Normal"/>
    <w:link w:val="PrformatHTMLCar"/>
    <w:uiPriority w:val="99"/>
    <w:semiHidden/>
    <w:unhideWhenUsed/>
    <w:rsid w:val="00333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33D11"/>
    <w:rPr>
      <w:rFonts w:ascii="Courier New" w:eastAsia="Times New Roman" w:hAnsi="Courier New" w:cs="Courier New"/>
      <w:sz w:val="20"/>
      <w:szCs w:val="20"/>
    </w:rPr>
  </w:style>
  <w:style w:type="character" w:customStyle="1" w:styleId="line">
    <w:name w:val="line"/>
    <w:basedOn w:val="Policepardfaut"/>
    <w:rsid w:val="00333D11"/>
  </w:style>
  <w:style w:type="character" w:customStyle="1" w:styleId="addition">
    <w:name w:val="addition"/>
    <w:basedOn w:val="Policepardfaut"/>
    <w:rsid w:val="00B03F99"/>
  </w:style>
  <w:style w:type="character" w:customStyle="1" w:styleId="comment">
    <w:name w:val="comment"/>
    <w:basedOn w:val="Policepardfaut"/>
    <w:rsid w:val="00D90D96"/>
  </w:style>
  <w:style w:type="character" w:customStyle="1" w:styleId="keyword">
    <w:name w:val="keyword"/>
    <w:basedOn w:val="Policepardfaut"/>
    <w:rsid w:val="00D90D96"/>
  </w:style>
  <w:style w:type="character" w:customStyle="1" w:styleId="builtin">
    <w:name w:val="built_in"/>
    <w:basedOn w:val="Policepardfaut"/>
    <w:rsid w:val="00D90D96"/>
  </w:style>
  <w:style w:type="character" w:customStyle="1" w:styleId="string">
    <w:name w:val="string"/>
    <w:basedOn w:val="Policepardfaut"/>
    <w:rsid w:val="00D90D96"/>
  </w:style>
  <w:style w:type="character" w:customStyle="1" w:styleId="function">
    <w:name w:val="function"/>
    <w:basedOn w:val="Policepardfaut"/>
    <w:rsid w:val="00D90D96"/>
  </w:style>
  <w:style w:type="character" w:customStyle="1" w:styleId="params">
    <w:name w:val="params"/>
    <w:basedOn w:val="Policepardfaut"/>
    <w:rsid w:val="00D90D96"/>
  </w:style>
  <w:style w:type="character" w:customStyle="1" w:styleId="literal">
    <w:name w:val="literal"/>
    <w:basedOn w:val="Policepardfaut"/>
    <w:rsid w:val="00D90D96"/>
  </w:style>
  <w:style w:type="paragraph" w:styleId="Textedebulles">
    <w:name w:val="Balloon Text"/>
    <w:basedOn w:val="Normal"/>
    <w:link w:val="TextedebullesCar"/>
    <w:uiPriority w:val="99"/>
    <w:semiHidden/>
    <w:unhideWhenUsed/>
    <w:rsid w:val="00E7170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1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1082">
      <w:bodyDiv w:val="1"/>
      <w:marLeft w:val="0"/>
      <w:marRight w:val="0"/>
      <w:marTop w:val="0"/>
      <w:marBottom w:val="0"/>
      <w:divBdr>
        <w:top w:val="none" w:sz="0" w:space="0" w:color="auto"/>
        <w:left w:val="none" w:sz="0" w:space="0" w:color="auto"/>
        <w:bottom w:val="none" w:sz="0" w:space="0" w:color="auto"/>
        <w:right w:val="none" w:sz="0" w:space="0" w:color="auto"/>
      </w:divBdr>
    </w:div>
    <w:div w:id="389304939">
      <w:bodyDiv w:val="1"/>
      <w:marLeft w:val="0"/>
      <w:marRight w:val="0"/>
      <w:marTop w:val="0"/>
      <w:marBottom w:val="0"/>
      <w:divBdr>
        <w:top w:val="none" w:sz="0" w:space="0" w:color="auto"/>
        <w:left w:val="none" w:sz="0" w:space="0" w:color="auto"/>
        <w:bottom w:val="none" w:sz="0" w:space="0" w:color="auto"/>
        <w:right w:val="none" w:sz="0" w:space="0" w:color="auto"/>
      </w:divBdr>
    </w:div>
    <w:div w:id="992368518">
      <w:bodyDiv w:val="1"/>
      <w:marLeft w:val="0"/>
      <w:marRight w:val="0"/>
      <w:marTop w:val="0"/>
      <w:marBottom w:val="0"/>
      <w:divBdr>
        <w:top w:val="none" w:sz="0" w:space="0" w:color="auto"/>
        <w:left w:val="none" w:sz="0" w:space="0" w:color="auto"/>
        <w:bottom w:val="none" w:sz="0" w:space="0" w:color="auto"/>
        <w:right w:val="none" w:sz="0" w:space="0" w:color="auto"/>
      </w:divBdr>
    </w:div>
    <w:div w:id="998508409">
      <w:bodyDiv w:val="1"/>
      <w:marLeft w:val="0"/>
      <w:marRight w:val="0"/>
      <w:marTop w:val="0"/>
      <w:marBottom w:val="0"/>
      <w:divBdr>
        <w:top w:val="none" w:sz="0" w:space="0" w:color="auto"/>
        <w:left w:val="none" w:sz="0" w:space="0" w:color="auto"/>
        <w:bottom w:val="none" w:sz="0" w:space="0" w:color="auto"/>
        <w:right w:val="none" w:sz="0" w:space="0" w:color="auto"/>
      </w:divBdr>
    </w:div>
    <w:div w:id="1562059301">
      <w:bodyDiv w:val="1"/>
      <w:marLeft w:val="0"/>
      <w:marRight w:val="0"/>
      <w:marTop w:val="0"/>
      <w:marBottom w:val="0"/>
      <w:divBdr>
        <w:top w:val="none" w:sz="0" w:space="0" w:color="auto"/>
        <w:left w:val="none" w:sz="0" w:space="0" w:color="auto"/>
        <w:bottom w:val="none" w:sz="0" w:space="0" w:color="auto"/>
        <w:right w:val="none" w:sz="0" w:space="0" w:color="auto"/>
      </w:divBdr>
    </w:div>
    <w:div w:id="1637681993">
      <w:bodyDiv w:val="1"/>
      <w:marLeft w:val="0"/>
      <w:marRight w:val="0"/>
      <w:marTop w:val="0"/>
      <w:marBottom w:val="0"/>
      <w:divBdr>
        <w:top w:val="none" w:sz="0" w:space="0" w:color="auto"/>
        <w:left w:val="none" w:sz="0" w:space="0" w:color="auto"/>
        <w:bottom w:val="none" w:sz="0" w:space="0" w:color="auto"/>
        <w:right w:val="none" w:sz="0" w:space="0" w:color="auto"/>
      </w:divBdr>
    </w:div>
    <w:div w:id="1891073418">
      <w:bodyDiv w:val="1"/>
      <w:marLeft w:val="0"/>
      <w:marRight w:val="0"/>
      <w:marTop w:val="0"/>
      <w:marBottom w:val="0"/>
      <w:divBdr>
        <w:top w:val="none" w:sz="0" w:space="0" w:color="auto"/>
        <w:left w:val="none" w:sz="0" w:space="0" w:color="auto"/>
        <w:bottom w:val="none" w:sz="0" w:space="0" w:color="auto"/>
        <w:right w:val="none" w:sz="0" w:space="0" w:color="auto"/>
      </w:divBdr>
    </w:div>
    <w:div w:id="19573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633</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Goulet</dc:creator>
  <cp:keywords/>
  <dc:description/>
  <cp:lastModifiedBy>Bastien Goulet</cp:lastModifiedBy>
  <cp:revision>14</cp:revision>
  <dcterms:created xsi:type="dcterms:W3CDTF">2020-04-21T14:07:00Z</dcterms:created>
  <dcterms:modified xsi:type="dcterms:W3CDTF">2020-04-21T14:59:00Z</dcterms:modified>
</cp:coreProperties>
</file>